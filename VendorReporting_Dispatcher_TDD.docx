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4a114c5bc33400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VendorReporting Dispsatcher</w:t>
      </w:r>
    </w:p>
    <w:ins w:id="0" w:author="AzureAD\LindsayKane" w:date="2023-01-11T13:46:01.5889971-05: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AzureAD\LindsayKane" w:date="2023-01-11T13:46:01.5940768-05: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Load work items from ACME labeled Generate Yearly Report for Vendor into queue</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VendorReporting Dispsatcher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22.10.3.0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22.10.3.0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Process Name: VendorReporting_Dispatcher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Description: Load work items from ACME labeled Generate Yearly Report for Vendor into queue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Author: Lindsay Kane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Date Created: 01.10.2023</w:t>
      </w:r>
    </w:p>
    <w:p>
      <w:pPr/>
    </w:p>
    <w:p>
      <w:pPr/>
      <w:r>
        <w:rPr>
          <w:lang w:val=""/>
          <w:rFonts w:ascii="Calibri Light (Headings)" w:hAnsi="Calibri Light (Headings)" w:cs="Calibri Light (Headings)" w:eastAsia="Calibri Light (Headings)"/>
          <w:b/>
          <w:i/>
          <w:sz w:val="24"/>
          <w:szCs w:val="24"/>
          <w:color w:val="000000"/>
        </w:rPr>
        <w:t>Location: \Main.xaml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8.2  InitiAllSettings.xaml</w:t>
      </w:r>
    </w:p>
    <w:p>
      <w:pPr/>
      <w:r>
        <w:rPr>
          <w:lang w:val=""/>
          <w:rFonts w:ascii="Calibri Light (Headings)" w:hAnsi="Calibri Light (Headings)" w:cs="Calibri Light (Headings)" w:eastAsia="Calibri Light (Headings)"/>
          <w:sz w:val="22"/>
          <w:szCs w:val="22"/>
          <w:color w:val="000000"/>
        </w:rPr>
        <w:t xml:space="preserve">Initialize, populate and output a configuration Dictionary to be used throughout the project.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Settings and constants are read from the local configuration file, and assets are fetched from Orchestrator.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 values overwrite settings and constant values if they are defined with the same name.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settings and constants from the configuration file and add them to the Config dictionary.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non-empty rows in the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from Orchestrator the values of assets listed in the Assets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Logs a message and throw exception in case the asset is specified in the Config file, but it could not be loaded from Orchestrator.</w:t>
      </w:r>
    </w:p>
    <w:p>
      <w:pPr/>
    </w:p>
    <w:p>
      <w:pPr/>
      <w:r>
        <w:rPr>
          <w:lang w:val=""/>
          <w:rFonts w:ascii="Calibri Light (Headings)" w:hAnsi="Calibri Light (Headings)" w:cs="Calibri Light (Headings)" w:eastAsia="Calibri Light (Headings)"/>
          <w:b/>
          <w:i/>
          <w:sz w:val="24"/>
          <w:szCs w:val="24"/>
          <w:color w:val="000000"/>
        </w:rPr>
        <w:t>Location: \Framework\InitAllSettings.xaml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r>
              <w:t>Path to the configuration file that defines settings, constants and assets.</w:t>
            </w:r>
          </w:p>
        </w:tc>
      </w:tr>
      <w:tr>
        <w:tc>
          <w:tcPr>
            <w:tcW w:w="2310" w:type="auto"/>
          </w:tcPr>
          <w:p>
            <w:pPr/>
            <w:r>
              <w:t>in_ConfigSheets</w:t>
            </w:r>
          </w:p>
        </w:tc>
        <w:tc>
          <w:tcPr>
            <w:tcW w:w="2310" w:type="auto"/>
          </w:tcPr>
          <w:p>
            <w:pPr/>
            <w:r>
              <w:t>InArgument(s:String[])</w:t>
            </w:r>
          </w:p>
        </w:tc>
        <w:tc>
          <w:tcPr>
            <w:tcW w:w="2310" w:type="auto"/>
          </w:tcPr>
          <w:p>
            <w:pPr/>
            <w:r>
              <w:t>Names of the sheets corresponding to settings and constants in the configuration file.</w:t>
            </w:r>
          </w:p>
        </w:tc>
      </w:tr>
      <w:tr>
        <w:tc>
          <w:tcPr>
            <w:tcW w:w="2310" w:type="auto"/>
          </w:tcPr>
          <w:p>
            <w:pPr/>
            <w:r>
              <w:t>out_Config</w:t>
            </w:r>
          </w:p>
        </w:tc>
        <w:tc>
          <w:tcPr>
            <w:tcW w:w="2310" w:type="auto"/>
          </w:tcPr>
          <w:p>
            <w:pPr/>
            <w:r>
              <w:t>OutArgument(scg:Dictionary(x:String, x:Object))</w:t>
            </w:r>
          </w:p>
        </w:tc>
        <w:tc>
          <w:tcPr>
            <w:tcW w:w="2310" w:type="auto"/>
          </w:tcPr>
          <w:p>
            <w:pPr/>
            <w:r>
              <w:t>Dictionary structure to store configuration data of the process (settings, constants and assets).</w:t>
            </w:r>
          </w:p>
        </w:tc>
      </w:tr>
    </w:tbl>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•Framework\InitAllSettings.xaml</w:t>
            </w:r>
            <w:r>
              <w:br/>
            </w:r>
          </w:p>
        </w:tc>
        <w:tc>
          <w:tcPr>
            <w:tcW w:w="2310" w:type="pct"/>
          </w:tcPr>
          <w:p>
            <w:pPr/>
          </w:p>
        </w:tc>
      </w:tr>
      <w:tr>
        <w:tc>
          <w:tcPr>
            <w:tcW w:w="2310" w:type="pct"/>
          </w:tcPr>
          <w:p>
            <w:pPr/>
            <w:r>
              <w:t>\Framework\InitAllSettings.xaml</w:t>
            </w:r>
          </w:p>
        </w:tc>
        <w:tc>
          <w:tcPr>
            <w:tcW w:w="2310" w:type="pct"/>
          </w:tcPr>
          <w:p>
            <w:pPr/>
          </w:p>
        </w:tc>
        <w:tc>
          <w:tcPr>
            <w:tcW w:w="2310" w:type="pct"/>
          </w:tcPr>
          <w:p>
            <w:pPr/>
            <w:r>
              <w:t>•Main.xaml</w:t>
            </w:r>
            <w:r>
              <w:br/>
            </w: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ACME:   [1.0.1]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[2.16.1]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[22.10.4]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[22.10.4]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8a7b7a0164824fa0" /><Relationship Type="http://schemas.openxmlformats.org/officeDocument/2006/relationships/numbering" Target="/word/numbering.xml" Id="Rae340fadc4214474" /><Relationship Type="http://schemas.openxmlformats.org/officeDocument/2006/relationships/settings" Target="/word/settings.xml" Id="R4e2c366cec7e4486" /></Relationships>
</file>